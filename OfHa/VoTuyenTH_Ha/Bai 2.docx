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0006B" w14:textId="77777777" w:rsidR="00125F69" w:rsidRPr="009C75C2" w:rsidRDefault="00A43B41" w:rsidP="00125F69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 </w:t>
      </w:r>
      <w:r w:rsidR="00125F69" w:rsidRPr="009C75C2">
        <w:rPr>
          <w:sz w:val="36"/>
          <w:szCs w:val="36"/>
        </w:rPr>
        <w:t>CƠ SỞ KĨ THUẬT THÔNG TIN VÔ TUYẾN</w:t>
      </w:r>
    </w:p>
    <w:p w14:paraId="743D06AC" w14:textId="77777777" w:rsidR="00125F69" w:rsidRPr="009C75C2" w:rsidRDefault="00125F69" w:rsidP="00125F69">
      <w:pPr>
        <w:rPr>
          <w:sz w:val="28"/>
          <w:szCs w:val="28"/>
        </w:rPr>
      </w:pPr>
      <w:r w:rsidRPr="009C75C2">
        <w:rPr>
          <w:sz w:val="28"/>
          <w:szCs w:val="28"/>
        </w:rPr>
        <w:t>Bài thực hành số</w:t>
      </w:r>
      <w:r w:rsidR="001F37C1">
        <w:rPr>
          <w:sz w:val="28"/>
          <w:szCs w:val="28"/>
        </w:rPr>
        <w:t xml:space="preserve"> 2</w:t>
      </w:r>
    </w:p>
    <w:p w14:paraId="6435F3C9" w14:textId="77777777" w:rsidR="00125F69" w:rsidRDefault="00125F69" w:rsidP="00125F69">
      <w:r>
        <w:t xml:space="preserve">Yêu cầu thực </w:t>
      </w:r>
      <w:proofErr w:type="gramStart"/>
      <w:r>
        <w:t>hành :</w:t>
      </w:r>
      <w:proofErr w:type="gramEnd"/>
    </w:p>
    <w:p w14:paraId="04D6573D" w14:textId="77777777" w:rsidR="00125F69" w:rsidRDefault="00125F69" w:rsidP="00125F69">
      <w:pPr>
        <w:numPr>
          <w:ilvl w:val="0"/>
          <w:numId w:val="1"/>
        </w:numPr>
      </w:pPr>
      <w:r>
        <w:t>Chạy mô hình điều chế và phân tích chức năng của từng khối trong mô hình</w:t>
      </w:r>
    </w:p>
    <w:p w14:paraId="2DDD843F" w14:textId="77777777" w:rsidR="00125F69" w:rsidRDefault="00125F69" w:rsidP="00125F69">
      <w:pPr>
        <w:numPr>
          <w:ilvl w:val="1"/>
          <w:numId w:val="1"/>
        </w:numPr>
      </w:pPr>
      <w:r>
        <w:t>BPSK (BPSK modulaton)</w:t>
      </w:r>
    </w:p>
    <w:p w14:paraId="26272A7F" w14:textId="77777777" w:rsidR="00125F69" w:rsidRDefault="00125F69" w:rsidP="00125F69">
      <w:pPr>
        <w:numPr>
          <w:ilvl w:val="1"/>
          <w:numId w:val="1"/>
        </w:numPr>
      </w:pPr>
      <w:r>
        <w:t>QPSK (QPSK modulation</w:t>
      </w:r>
      <w:r w:rsidR="00B4093F">
        <w:t xml:space="preserve"> 2</w:t>
      </w:r>
      <w:r>
        <w:t>)</w:t>
      </w:r>
    </w:p>
    <w:p w14:paraId="47961A29" w14:textId="77777777" w:rsidR="00125F69" w:rsidRDefault="00125F69" w:rsidP="00125F69">
      <w:pPr>
        <w:numPr>
          <w:ilvl w:val="0"/>
          <w:numId w:val="1"/>
        </w:numPr>
      </w:pPr>
      <w:r>
        <w:t>Khảo sát tỉ số lỗi bít của hệ thống thông qua việc thay đổi SNR (-</w:t>
      </w:r>
      <w:proofErr w:type="gramStart"/>
      <w:r>
        <w:t>10 :</w:t>
      </w:r>
      <w:proofErr w:type="gramEnd"/>
      <w:r>
        <w:t xml:space="preserve"> 2: 10). So sánh với lý thuyết thông qua việc vẽ kết quả lên cùng một đồ thị.</w:t>
      </w:r>
    </w:p>
    <w:p w14:paraId="6476706F" w14:textId="77777777" w:rsidR="00125F69" w:rsidRDefault="00125F69" w:rsidP="00125F69">
      <w:pPr>
        <w:numPr>
          <w:ilvl w:val="1"/>
          <w:numId w:val="1"/>
        </w:numPr>
      </w:pPr>
      <w:r>
        <w:t>OQPSK</w:t>
      </w:r>
    </w:p>
    <w:p w14:paraId="2EC42E7D" w14:textId="77777777" w:rsidR="00125F69" w:rsidRDefault="007E17D6" w:rsidP="00125F69">
      <w:pPr>
        <w:numPr>
          <w:ilvl w:val="1"/>
          <w:numId w:val="1"/>
        </w:numPr>
      </w:pPr>
      <w:r>
        <w:t>8-P</w:t>
      </w:r>
      <w:r w:rsidR="00125F69">
        <w:t>SK</w:t>
      </w:r>
    </w:p>
    <w:p w14:paraId="373834EC" w14:textId="77777777" w:rsidR="00125F69" w:rsidRDefault="007E17D6" w:rsidP="00125F69">
      <w:pPr>
        <w:numPr>
          <w:ilvl w:val="1"/>
          <w:numId w:val="1"/>
        </w:numPr>
      </w:pPr>
      <w:r>
        <w:t>16-P</w:t>
      </w:r>
      <w:r w:rsidR="00125F69">
        <w:t>SK</w:t>
      </w:r>
    </w:p>
    <w:p w14:paraId="02530E77" w14:textId="77777777" w:rsidR="00125F69" w:rsidRDefault="00125F69" w:rsidP="00125F69">
      <w:pPr>
        <w:numPr>
          <w:ilvl w:val="1"/>
          <w:numId w:val="1"/>
        </w:numPr>
      </w:pPr>
      <w:r>
        <w:t>16-QAM</w:t>
      </w:r>
    </w:p>
    <w:p w14:paraId="475E9EB5" w14:textId="77777777" w:rsidR="00125F69" w:rsidRDefault="00125F69" w:rsidP="00125F69">
      <w:pPr>
        <w:numPr>
          <w:ilvl w:val="1"/>
          <w:numId w:val="1"/>
        </w:numPr>
      </w:pPr>
      <w:r>
        <w:t>64-QAM</w:t>
      </w:r>
    </w:p>
    <w:p w14:paraId="13FB576E" w14:textId="77777777" w:rsidR="000D5778" w:rsidRDefault="000D5778" w:rsidP="000D5778"/>
    <w:p w14:paraId="2C55E0FE" w14:textId="77777777" w:rsidR="000D5778" w:rsidRPr="00692112" w:rsidRDefault="000D5778" w:rsidP="000D5778">
      <w:pPr>
        <w:rPr>
          <w:b/>
          <w:sz w:val="28"/>
          <w:szCs w:val="28"/>
        </w:rPr>
      </w:pPr>
      <w:r w:rsidRPr="00692112">
        <w:rPr>
          <w:b/>
          <w:sz w:val="28"/>
          <w:szCs w:val="28"/>
        </w:rPr>
        <w:t>Cơ sở lý thuyết:</w:t>
      </w:r>
    </w:p>
    <w:p w14:paraId="75A5356E" w14:textId="77777777" w:rsidR="000D5778" w:rsidRDefault="00FD5ABA" w:rsidP="000D5778">
      <w:r>
        <w:t>Xác suất lỗi của các kỹ thuật điều chế</w:t>
      </w:r>
    </w:p>
    <w:p w14:paraId="5DFFAFE6" w14:textId="77777777" w:rsidR="00831393" w:rsidRPr="00692112" w:rsidRDefault="00831393" w:rsidP="000D5778">
      <w:ins w:id="1" w:author="DungNPA" w:date="2006-09-19T16:41:00Z">
        <w:r w:rsidRPr="00692112">
          <w:t>n=log</w:t>
        </w:r>
        <w:r w:rsidRPr="00692112">
          <w:rPr>
            <w:vertAlign w:val="subscript"/>
          </w:rPr>
          <w:t>2</w:t>
        </w:r>
        <w:r w:rsidRPr="00692112">
          <w:t>M và E</w:t>
        </w:r>
        <w:r w:rsidRPr="00692112">
          <w:rPr>
            <w:vertAlign w:val="subscript"/>
          </w:rPr>
          <w:t>b</w:t>
        </w:r>
        <w:r w:rsidRPr="00692112">
          <w:t xml:space="preserve"> là năng lượng một bit.</w:t>
        </w:r>
      </w:ins>
    </w:p>
    <w:p w14:paraId="350BFCF9" w14:textId="77777777" w:rsidR="00FD5ABA" w:rsidRDefault="00FD5ABA" w:rsidP="00FD5ABA">
      <w:pPr>
        <w:numPr>
          <w:ilvl w:val="0"/>
          <w:numId w:val="2"/>
        </w:numPr>
      </w:pPr>
      <w:r>
        <w:t xml:space="preserve">OQPSK: </w:t>
      </w:r>
      <w:r w:rsidRPr="007F77CA">
        <w:rPr>
          <w:position w:val="-34"/>
          <w:sz w:val="26"/>
          <w:szCs w:val="26"/>
        </w:rPr>
        <w:object w:dxaOrig="6080" w:dyaOrig="800" w14:anchorId="35D66E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pt;height:40pt" o:ole="">
            <v:imagedata r:id="rId5" o:title=""/>
          </v:shape>
          <o:OLEObject Type="Embed" ProgID="Equation.DSMT4" ShapeID="_x0000_i1025" DrawAspect="Content" ObjectID="_1582023838" r:id="rId6"/>
        </w:object>
      </w:r>
    </w:p>
    <w:p w14:paraId="27F49DF2" w14:textId="77777777" w:rsidR="00FD5ABA" w:rsidRPr="00FD5ABA" w:rsidRDefault="00FD5ABA" w:rsidP="00FD5ABA">
      <w:pPr>
        <w:numPr>
          <w:ilvl w:val="0"/>
          <w:numId w:val="2"/>
        </w:numPr>
      </w:pPr>
      <w:r>
        <w:t xml:space="preserve">M – PSK: </w:t>
      </w:r>
      <w:r w:rsidR="00E35B0F" w:rsidRPr="00FD5ABA">
        <w:rPr>
          <w:position w:val="-34"/>
          <w:sz w:val="26"/>
          <w:szCs w:val="26"/>
        </w:rPr>
        <w:object w:dxaOrig="5280" w:dyaOrig="800" w14:anchorId="7E566FE2">
          <v:shape id="_x0000_i1026" type="#_x0000_t75" style="width:264pt;height:40pt" o:ole="">
            <v:imagedata r:id="rId7" o:title=""/>
          </v:shape>
          <o:OLEObject Type="Embed" ProgID="Equation.DSMT4" ShapeID="_x0000_i1026" DrawAspect="Content" ObjectID="_1582023839" r:id="rId8"/>
        </w:object>
      </w:r>
    </w:p>
    <w:p w14:paraId="6E5C1D4F" w14:textId="77777777" w:rsidR="004333D8" w:rsidRPr="004333D8" w:rsidRDefault="00FD5ABA" w:rsidP="00FD5ABA">
      <w:pPr>
        <w:numPr>
          <w:ilvl w:val="0"/>
          <w:numId w:val="2"/>
        </w:numPr>
      </w:pPr>
      <w:r>
        <w:t>M – QAM:</w:t>
      </w:r>
      <w:r w:rsidR="004333D8">
        <w:t xml:space="preserve"> </w:t>
      </w:r>
      <w:r w:rsidR="004333D8" w:rsidRPr="004333D8">
        <w:rPr>
          <w:position w:val="-34"/>
          <w:sz w:val="26"/>
          <w:szCs w:val="26"/>
        </w:rPr>
        <w:object w:dxaOrig="3159" w:dyaOrig="800" w14:anchorId="550F24B7">
          <v:shape id="_x0000_i1027" type="#_x0000_t75" style="width:158pt;height:40pt" o:ole="">
            <v:imagedata r:id="rId9" o:title=""/>
          </v:shape>
          <o:OLEObject Type="Embed" ProgID="Equation.DSMT4" ShapeID="_x0000_i1027" DrawAspect="Content" ObjectID="_1582023840" r:id="rId10"/>
        </w:object>
      </w:r>
      <w:r w:rsidR="004333D8">
        <w:rPr>
          <w:sz w:val="26"/>
          <w:szCs w:val="26"/>
        </w:rPr>
        <w:t xml:space="preserve"> </w:t>
      </w:r>
    </w:p>
    <w:p w14:paraId="5EDD5C14" w14:textId="77777777" w:rsidR="00FD5ABA" w:rsidRDefault="004333D8" w:rsidP="004333D8">
      <w:pPr>
        <w:ind w:left="720"/>
      </w:pPr>
      <w:r>
        <w:rPr>
          <w:position w:val="-54"/>
          <w:sz w:val="26"/>
          <w:szCs w:val="26"/>
        </w:rPr>
        <w:object w:dxaOrig="1840" w:dyaOrig="1240" w14:anchorId="410064CF">
          <v:shape id="_x0000_i1028" type="#_x0000_t75" style="width:92.5pt;height:62pt" o:ole="">
            <v:imagedata r:id="rId11" o:title=""/>
          </v:shape>
          <o:OLEObject Type="Embed" ProgID="Equation.DSMT4" ShapeID="_x0000_i1028" DrawAspect="Content" ObjectID="_1582023841" r:id="rId12"/>
        </w:object>
      </w:r>
    </w:p>
    <w:p w14:paraId="6D22592F" w14:textId="77777777" w:rsidR="000D5778" w:rsidRPr="00125F69" w:rsidRDefault="000D5778" w:rsidP="000D5778"/>
    <w:sectPr w:rsidR="000D5778" w:rsidRPr="00125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06B91"/>
    <w:multiLevelType w:val="hybridMultilevel"/>
    <w:tmpl w:val="3BB61C9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B4C51"/>
    <w:multiLevelType w:val="hybridMultilevel"/>
    <w:tmpl w:val="82AC92A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0B9E"/>
    <w:rsid w:val="000D5778"/>
    <w:rsid w:val="00125F69"/>
    <w:rsid w:val="001F37C1"/>
    <w:rsid w:val="00272DF3"/>
    <w:rsid w:val="00302474"/>
    <w:rsid w:val="003D2165"/>
    <w:rsid w:val="00432785"/>
    <w:rsid w:val="004333D8"/>
    <w:rsid w:val="00560B9E"/>
    <w:rsid w:val="00641D32"/>
    <w:rsid w:val="00692112"/>
    <w:rsid w:val="007E17D6"/>
    <w:rsid w:val="00831393"/>
    <w:rsid w:val="00A257CB"/>
    <w:rsid w:val="00A43B41"/>
    <w:rsid w:val="00B4093F"/>
    <w:rsid w:val="00BB70B4"/>
    <w:rsid w:val="00D4130F"/>
    <w:rsid w:val="00DB6FB3"/>
    <w:rsid w:val="00E35B0F"/>
    <w:rsid w:val="00EA76E4"/>
    <w:rsid w:val="00EE1BBE"/>
    <w:rsid w:val="00FB3EDA"/>
    <w:rsid w:val="00FD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98EB"/>
  <w15:chartTrackingRefBased/>
  <w15:docId w15:val="{E56ED20B-FA81-4C3B-A19E-46BE687D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2018-03-08T07:17:00Z</dcterms:created>
  <dcterms:modified xsi:type="dcterms:W3CDTF">2018-03-08T07:17:00Z</dcterms:modified>
</cp:coreProperties>
</file>